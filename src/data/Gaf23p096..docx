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E7CA8" w14:textId="6E6B91B9" w:rsidR="00855D28" w:rsidRPr="00855D28" w:rsidRDefault="0021129E" w:rsidP="004A5462">
      <w:pPr>
        <w:widowControl/>
        <w:adjustRightInd w:val="0"/>
        <w:spacing w:after="40" w:line="161" w:lineRule="atLeast"/>
        <w:jc w:val="both"/>
        <w:rPr>
          <w:rFonts w:ascii="Arial" w:hAnsi="Arial" w:cs="Arial"/>
          <w:color w:val="006A6F"/>
          <w:sz w:val="24"/>
          <w:szCs w:val="24"/>
        </w:rPr>
      </w:pPr>
      <w:r w:rsidRPr="00855D28">
        <w:rPr>
          <w:rFonts w:ascii="Arial" w:hAnsi="Arial" w:cs="Arial"/>
          <w:b/>
          <w:color w:val="006A6F"/>
          <w:sz w:val="24"/>
          <w:szCs w:val="24"/>
        </w:rPr>
        <w:t>Aquaculture</w:t>
      </w:r>
      <w:r w:rsidR="00855D28" w:rsidRPr="00855D28">
        <w:rPr>
          <w:rFonts w:ascii="Arial" w:hAnsi="Arial" w:cs="Arial"/>
          <w:b/>
          <w:color w:val="006A6F"/>
          <w:sz w:val="24"/>
          <w:szCs w:val="24"/>
        </w:rPr>
        <w:t xml:space="preserve">                                                                       </w:t>
      </w:r>
      <w:r w:rsidR="000B07A6">
        <w:rPr>
          <w:rFonts w:ascii="Arial" w:hAnsi="Arial" w:cs="Arial"/>
          <w:b/>
          <w:color w:val="006A6F"/>
          <w:sz w:val="24"/>
          <w:szCs w:val="24"/>
        </w:rPr>
        <w:t xml:space="preserve">                 </w:t>
      </w:r>
    </w:p>
    <w:p w14:paraId="3F5DE641" w14:textId="75528DD2" w:rsidR="007B397B" w:rsidRPr="00855D28" w:rsidRDefault="002F5614" w:rsidP="004A5462">
      <w:pPr>
        <w:widowControl/>
        <w:adjustRightInd w:val="0"/>
        <w:spacing w:after="40" w:line="161" w:lineRule="atLeast"/>
        <w:jc w:val="both"/>
        <w:rPr>
          <w:rFonts w:ascii="Arial" w:hAnsi="Arial" w:cs="Arial"/>
          <w:color w:val="006A6F"/>
          <w:sz w:val="24"/>
          <w:szCs w:val="24"/>
        </w:rPr>
      </w:pPr>
      <w:r>
        <w:rPr>
          <w:rFonts w:ascii="Arial" w:hAnsi="Arial" w:cs="Arial"/>
          <w:color w:val="006A6F"/>
          <w:sz w:val="24"/>
          <w:szCs w:val="24"/>
        </w:rPr>
        <w:t>c</w:t>
      </w:r>
      <w:r w:rsidR="0021129E" w:rsidRPr="00855D28">
        <w:rPr>
          <w:rFonts w:ascii="Arial" w:hAnsi="Arial" w:cs="Arial"/>
          <w:color w:val="006A6F"/>
          <w:sz w:val="24"/>
          <w:szCs w:val="24"/>
        </w:rPr>
        <w:t>onchyliculture</w:t>
      </w:r>
    </w:p>
    <w:p w14:paraId="1057338B" w14:textId="77777777" w:rsidR="0021129E" w:rsidRPr="00855D28" w:rsidRDefault="0021129E" w:rsidP="004A5462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</w:p>
    <w:p w14:paraId="001E3818" w14:textId="77777777" w:rsidR="00855D28" w:rsidRDefault="00855D28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</w:p>
    <w:p w14:paraId="7C610C7F" w14:textId="1029CF7F" w:rsidR="0021129E" w:rsidRPr="00855D28" w:rsidRDefault="0021129E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  <w:r w:rsidRPr="00855D28">
        <w:rPr>
          <w:rFonts w:ascii="Arial" w:eastAsiaTheme="minorHAnsi" w:hAnsi="Arial" w:cs="Arial"/>
          <w:color w:val="000000"/>
        </w:rPr>
        <w:t xml:space="preserve">En </w:t>
      </w:r>
      <w:del w:id="0" w:author="Anael DELORME" w:date="2024-06-24T10:18:00Z">
        <w:r w:rsidR="005A6159" w:rsidRPr="00855D28" w:rsidDel="00603E34">
          <w:rPr>
            <w:rFonts w:ascii="Arial" w:eastAsiaTheme="minorHAnsi" w:hAnsi="Arial" w:cs="Arial"/>
            <w:color w:val="000000"/>
          </w:rPr>
          <w:delText>2021</w:delText>
        </w:r>
      </w:del>
      <w:ins w:id="1" w:author="Anael DELORME" w:date="2024-06-24T10:18:00Z">
        <w:r w:rsidR="00603E34" w:rsidRPr="00855D28">
          <w:rPr>
            <w:rFonts w:ascii="Arial" w:eastAsiaTheme="minorHAnsi" w:hAnsi="Arial" w:cs="Arial"/>
            <w:color w:val="000000"/>
          </w:rPr>
          <w:t>202</w:t>
        </w:r>
        <w:r w:rsidR="00603E34">
          <w:rPr>
            <w:rFonts w:ascii="Arial" w:eastAsiaTheme="minorHAnsi" w:hAnsi="Arial" w:cs="Arial"/>
            <w:color w:val="000000"/>
          </w:rPr>
          <w:t>2</w:t>
        </w:r>
      </w:ins>
      <w:r w:rsidRPr="00855D28">
        <w:rPr>
          <w:rFonts w:ascii="Arial" w:eastAsiaTheme="minorHAnsi" w:hAnsi="Arial" w:cs="Arial"/>
          <w:color w:val="000000"/>
        </w:rPr>
        <w:t xml:space="preserve">, la France </w:t>
      </w:r>
      <w:r w:rsidR="00660BB8" w:rsidRPr="00855D28">
        <w:rPr>
          <w:rFonts w:ascii="Arial" w:eastAsiaTheme="minorHAnsi" w:hAnsi="Arial" w:cs="Arial"/>
          <w:color w:val="000000"/>
        </w:rPr>
        <w:t xml:space="preserve">a </w:t>
      </w:r>
      <w:r w:rsidRPr="00855D28">
        <w:rPr>
          <w:rFonts w:ascii="Arial" w:eastAsiaTheme="minorHAnsi" w:hAnsi="Arial" w:cs="Arial"/>
          <w:color w:val="000000"/>
        </w:rPr>
        <w:t xml:space="preserve">produit </w:t>
      </w:r>
      <w:del w:id="2" w:author="Anael DELORME" w:date="2024-06-24T10:18:00Z">
        <w:r w:rsidR="005A6159" w:rsidRPr="00855D28" w:rsidDel="00603E34">
          <w:rPr>
            <w:rFonts w:ascii="Arial" w:eastAsiaTheme="minorHAnsi" w:hAnsi="Arial" w:cs="Arial"/>
            <w:color w:val="000000"/>
          </w:rPr>
          <w:delText xml:space="preserve">149 </w:delText>
        </w:r>
      </w:del>
      <w:ins w:id="3" w:author="Anael DELORME" w:date="2024-06-24T10:18:00Z">
        <w:r w:rsidR="00603E34" w:rsidRPr="00855D28">
          <w:rPr>
            <w:rFonts w:ascii="Arial" w:eastAsiaTheme="minorHAnsi" w:hAnsi="Arial" w:cs="Arial"/>
            <w:color w:val="000000"/>
          </w:rPr>
          <w:t>14</w:t>
        </w:r>
        <w:r w:rsidR="00603E34">
          <w:rPr>
            <w:rFonts w:ascii="Arial" w:eastAsiaTheme="minorHAnsi" w:hAnsi="Arial" w:cs="Arial"/>
            <w:color w:val="000000"/>
          </w:rPr>
          <w:t>2</w:t>
        </w:r>
        <w:r w:rsidR="00603E34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Pr="00855D28">
        <w:rPr>
          <w:rFonts w:ascii="Arial" w:eastAsiaTheme="minorHAnsi" w:hAnsi="Arial" w:cs="Arial"/>
          <w:color w:val="000000"/>
        </w:rPr>
        <w:t>000 tonnes de mollusques et crustacés, principalement des huîtres (8</w:t>
      </w:r>
      <w:r w:rsidR="0097001D" w:rsidRPr="00855D28">
        <w:rPr>
          <w:rFonts w:ascii="Arial" w:eastAsiaTheme="minorHAnsi" w:hAnsi="Arial" w:cs="Arial"/>
          <w:color w:val="000000"/>
        </w:rPr>
        <w:t>1</w:t>
      </w:r>
      <w:r w:rsidRPr="00855D28">
        <w:rPr>
          <w:rFonts w:ascii="Arial" w:eastAsiaTheme="minorHAnsi" w:hAnsi="Arial" w:cs="Arial"/>
          <w:color w:val="000000"/>
        </w:rPr>
        <w:t xml:space="preserve"> </w:t>
      </w:r>
      <w:del w:id="4" w:author="Anael DELORME" w:date="2024-06-24T10:18:00Z">
        <w:r w:rsidRPr="00855D28" w:rsidDel="00603E34">
          <w:rPr>
            <w:rFonts w:ascii="Arial" w:eastAsiaTheme="minorHAnsi" w:hAnsi="Arial" w:cs="Arial"/>
            <w:color w:val="000000"/>
          </w:rPr>
          <w:delText>0</w:delText>
        </w:r>
      </w:del>
      <w:ins w:id="5" w:author="Anael DELORME" w:date="2024-06-24T10:18:00Z">
        <w:r w:rsidR="00603E34">
          <w:rPr>
            <w:rFonts w:ascii="Arial" w:eastAsiaTheme="minorHAnsi" w:hAnsi="Arial" w:cs="Arial"/>
            <w:color w:val="000000"/>
          </w:rPr>
          <w:t>9</w:t>
        </w:r>
      </w:ins>
      <w:r w:rsidRPr="00855D28">
        <w:rPr>
          <w:rFonts w:ascii="Arial" w:eastAsiaTheme="minorHAnsi" w:hAnsi="Arial" w:cs="Arial"/>
          <w:color w:val="000000"/>
        </w:rPr>
        <w:t>00 tonnes) et des moules (</w:t>
      </w:r>
      <w:del w:id="6" w:author="Anael DELORME" w:date="2024-06-24T10:18:00Z">
        <w:r w:rsidR="005A6159" w:rsidRPr="00855D28" w:rsidDel="00603E34">
          <w:rPr>
            <w:rFonts w:ascii="Arial" w:eastAsiaTheme="minorHAnsi" w:hAnsi="Arial" w:cs="Arial"/>
            <w:color w:val="000000"/>
          </w:rPr>
          <w:delText xml:space="preserve">66 </w:delText>
        </w:r>
      </w:del>
      <w:ins w:id="7" w:author="Anael DELORME" w:date="2024-06-24T10:18:00Z">
        <w:r w:rsidR="00603E34">
          <w:rPr>
            <w:rFonts w:ascii="Arial" w:eastAsiaTheme="minorHAnsi" w:hAnsi="Arial" w:cs="Arial"/>
            <w:color w:val="000000"/>
          </w:rPr>
          <w:t>58</w:t>
        </w:r>
        <w:r w:rsidR="00603E34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Pr="00855D28">
        <w:rPr>
          <w:rFonts w:ascii="Arial" w:eastAsiaTheme="minorHAnsi" w:hAnsi="Arial" w:cs="Arial"/>
          <w:color w:val="000000"/>
        </w:rPr>
        <w:t xml:space="preserve">000 tonnes). Le chiffre d’affaires de ces activités, hors écloserie-nurserie, </w:t>
      </w:r>
      <w:r w:rsidR="00660BB8" w:rsidRPr="00855D28">
        <w:rPr>
          <w:rFonts w:ascii="Arial" w:eastAsiaTheme="minorHAnsi" w:hAnsi="Arial" w:cs="Arial"/>
          <w:color w:val="000000"/>
        </w:rPr>
        <w:t>s’élève à</w:t>
      </w:r>
      <w:r w:rsidRPr="00855D28">
        <w:rPr>
          <w:rFonts w:ascii="Arial" w:eastAsiaTheme="minorHAnsi" w:hAnsi="Arial" w:cs="Arial"/>
          <w:color w:val="000000"/>
        </w:rPr>
        <w:t xml:space="preserve"> </w:t>
      </w:r>
      <w:del w:id="8" w:author="Anael DELORME" w:date="2024-06-24T10:18:00Z">
        <w:r w:rsidR="005A6159" w:rsidRPr="00855D28" w:rsidDel="00603E34">
          <w:rPr>
            <w:rFonts w:ascii="Arial" w:eastAsiaTheme="minorHAnsi" w:hAnsi="Arial" w:cs="Arial"/>
            <w:color w:val="000000"/>
          </w:rPr>
          <w:delText xml:space="preserve">567 </w:delText>
        </w:r>
      </w:del>
      <w:ins w:id="9" w:author="Anael DELORME" w:date="2024-06-24T10:18:00Z">
        <w:r w:rsidR="00603E34" w:rsidRPr="00855D28">
          <w:rPr>
            <w:rFonts w:ascii="Arial" w:eastAsiaTheme="minorHAnsi" w:hAnsi="Arial" w:cs="Arial"/>
            <w:color w:val="000000"/>
          </w:rPr>
          <w:t>5</w:t>
        </w:r>
        <w:r w:rsidR="00603E34">
          <w:rPr>
            <w:rFonts w:ascii="Arial" w:eastAsiaTheme="minorHAnsi" w:hAnsi="Arial" w:cs="Arial"/>
            <w:color w:val="000000"/>
          </w:rPr>
          <w:t>73</w:t>
        </w:r>
        <w:r w:rsidR="00603E34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Pr="00855D28">
        <w:rPr>
          <w:rFonts w:ascii="Arial" w:eastAsiaTheme="minorHAnsi" w:hAnsi="Arial" w:cs="Arial"/>
          <w:color w:val="000000"/>
        </w:rPr>
        <w:t xml:space="preserve">millions d’euros. </w:t>
      </w:r>
    </w:p>
    <w:p w14:paraId="32295C66" w14:textId="77777777" w:rsidR="00660BB8" w:rsidRPr="00855D28" w:rsidRDefault="00660BB8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</w:p>
    <w:p w14:paraId="77CA7D0F" w14:textId="039BEBB1" w:rsidR="0021129E" w:rsidRDefault="006A0D1D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  <w:r w:rsidRPr="00855D28">
        <w:rPr>
          <w:rFonts w:ascii="Arial" w:eastAsiaTheme="minorHAnsi" w:hAnsi="Arial" w:cs="Arial"/>
          <w:color w:val="000000"/>
        </w:rPr>
        <w:t>L</w:t>
      </w:r>
      <w:r w:rsidR="0021129E" w:rsidRPr="00855D28">
        <w:rPr>
          <w:rFonts w:ascii="Arial" w:eastAsiaTheme="minorHAnsi" w:hAnsi="Arial" w:cs="Arial"/>
          <w:color w:val="000000"/>
        </w:rPr>
        <w:t xml:space="preserve">a France réalise </w:t>
      </w:r>
      <w:del w:id="10" w:author="Anael DELORME" w:date="2024-06-24T10:19:00Z">
        <w:r w:rsidR="007368BB" w:rsidRPr="00087528" w:rsidDel="00603E34">
          <w:rPr>
            <w:rFonts w:ascii="Arial" w:eastAsiaTheme="minorHAnsi" w:hAnsi="Arial" w:cs="Arial"/>
          </w:rPr>
          <w:delText xml:space="preserve">41 </w:delText>
        </w:r>
      </w:del>
      <w:ins w:id="11" w:author="Anael DELORME" w:date="2024-06-24T10:19:00Z">
        <w:r w:rsidR="00603E34" w:rsidRPr="00087528">
          <w:rPr>
            <w:rFonts w:ascii="Arial" w:eastAsiaTheme="minorHAnsi" w:hAnsi="Arial" w:cs="Arial"/>
          </w:rPr>
          <w:t>4</w:t>
        </w:r>
        <w:r w:rsidR="00603E34">
          <w:rPr>
            <w:rFonts w:ascii="Arial" w:eastAsiaTheme="minorHAnsi" w:hAnsi="Arial" w:cs="Arial"/>
          </w:rPr>
          <w:t>9</w:t>
        </w:r>
        <w:r w:rsidR="00603E34" w:rsidRPr="00087528">
          <w:rPr>
            <w:rFonts w:ascii="Arial" w:eastAsiaTheme="minorHAnsi" w:hAnsi="Arial" w:cs="Arial"/>
          </w:rPr>
          <w:t xml:space="preserve"> </w:t>
        </w:r>
      </w:ins>
      <w:r w:rsidR="007368BB" w:rsidRPr="00087528">
        <w:rPr>
          <w:rFonts w:ascii="Arial" w:eastAsiaTheme="minorHAnsi" w:hAnsi="Arial" w:cs="Arial"/>
        </w:rPr>
        <w:t>%</w:t>
      </w:r>
      <w:r w:rsidR="00730F51" w:rsidRPr="00766754">
        <w:rPr>
          <w:rFonts w:ascii="Arial" w:eastAsiaTheme="minorHAnsi" w:hAnsi="Arial" w:cs="Arial"/>
          <w:color w:val="FF0000"/>
        </w:rPr>
        <w:t xml:space="preserve"> </w:t>
      </w:r>
      <w:r w:rsidR="0021129E" w:rsidRPr="00855D28">
        <w:rPr>
          <w:rFonts w:ascii="Arial" w:eastAsiaTheme="minorHAnsi" w:hAnsi="Arial" w:cs="Arial"/>
          <w:color w:val="000000"/>
        </w:rPr>
        <w:t>d</w:t>
      </w:r>
      <w:r w:rsidR="00E834DE">
        <w:rPr>
          <w:rFonts w:ascii="Arial" w:eastAsiaTheme="minorHAnsi" w:hAnsi="Arial" w:cs="Arial"/>
          <w:color w:val="000000"/>
        </w:rPr>
        <w:t>u chiffre d’affaires et 27 %</w:t>
      </w:r>
      <w:r w:rsidR="0021129E" w:rsidRPr="00855D28">
        <w:rPr>
          <w:rFonts w:ascii="Arial" w:eastAsiaTheme="minorHAnsi" w:hAnsi="Arial" w:cs="Arial"/>
          <w:color w:val="000000"/>
        </w:rPr>
        <w:t xml:space="preserve"> du volume de </w:t>
      </w:r>
      <w:r w:rsidR="00660BB8" w:rsidRPr="00855D28">
        <w:rPr>
          <w:rFonts w:ascii="Arial" w:eastAsiaTheme="minorHAnsi" w:hAnsi="Arial" w:cs="Arial"/>
          <w:color w:val="000000"/>
        </w:rPr>
        <w:t xml:space="preserve">la </w:t>
      </w:r>
      <w:r w:rsidR="0021129E" w:rsidRPr="00855D28">
        <w:rPr>
          <w:rFonts w:ascii="Arial" w:eastAsiaTheme="minorHAnsi" w:hAnsi="Arial" w:cs="Arial"/>
          <w:color w:val="000000"/>
        </w:rPr>
        <w:t>production</w:t>
      </w:r>
      <w:r w:rsidR="00660BB8" w:rsidRPr="00855D28">
        <w:rPr>
          <w:rFonts w:ascii="Arial" w:eastAsiaTheme="minorHAnsi" w:hAnsi="Arial" w:cs="Arial"/>
          <w:color w:val="000000"/>
        </w:rPr>
        <w:t xml:space="preserve"> conchylicole de l’Union européenne</w:t>
      </w:r>
      <w:r w:rsidR="0021129E" w:rsidRPr="00855D28">
        <w:rPr>
          <w:rFonts w:ascii="Arial" w:eastAsiaTheme="minorHAnsi" w:hAnsi="Arial" w:cs="Arial"/>
          <w:color w:val="000000"/>
        </w:rPr>
        <w:t xml:space="preserve">. </w:t>
      </w:r>
      <w:r w:rsidR="00E834DE">
        <w:rPr>
          <w:rFonts w:ascii="Arial" w:eastAsiaTheme="minorHAnsi" w:hAnsi="Arial" w:cs="Arial"/>
          <w:color w:val="000000"/>
        </w:rPr>
        <w:t>Elle</w:t>
      </w:r>
      <w:r w:rsidR="0021129E" w:rsidRPr="00855D28">
        <w:rPr>
          <w:rFonts w:ascii="Arial" w:eastAsiaTheme="minorHAnsi" w:hAnsi="Arial" w:cs="Arial"/>
          <w:color w:val="000000"/>
        </w:rPr>
        <w:t xml:space="preserve"> est </w:t>
      </w:r>
      <w:r w:rsidR="00660BB8" w:rsidRPr="00855D28">
        <w:rPr>
          <w:rFonts w:ascii="Arial" w:eastAsiaTheme="minorHAnsi" w:hAnsi="Arial" w:cs="Arial"/>
          <w:color w:val="000000"/>
        </w:rPr>
        <w:t xml:space="preserve">leader </w:t>
      </w:r>
      <w:r w:rsidRPr="00855D28">
        <w:rPr>
          <w:rFonts w:ascii="Arial" w:eastAsiaTheme="minorHAnsi" w:hAnsi="Arial" w:cs="Arial"/>
          <w:color w:val="000000"/>
        </w:rPr>
        <w:t xml:space="preserve">dans les </w:t>
      </w:r>
      <w:r w:rsidR="0021129E" w:rsidRPr="00855D28">
        <w:rPr>
          <w:rFonts w:ascii="Arial" w:eastAsiaTheme="minorHAnsi" w:hAnsi="Arial" w:cs="Arial"/>
          <w:color w:val="000000"/>
        </w:rPr>
        <w:t xml:space="preserve">huîtres avec </w:t>
      </w:r>
      <w:r w:rsidR="0021129E" w:rsidRPr="00087528">
        <w:rPr>
          <w:rFonts w:ascii="Arial" w:eastAsiaTheme="minorHAnsi" w:hAnsi="Arial" w:cs="Arial"/>
        </w:rPr>
        <w:t>8</w:t>
      </w:r>
      <w:r w:rsidR="00E834DE">
        <w:rPr>
          <w:rFonts w:ascii="Arial" w:eastAsiaTheme="minorHAnsi" w:hAnsi="Arial" w:cs="Arial"/>
        </w:rPr>
        <w:t>3</w:t>
      </w:r>
      <w:r w:rsidR="0021129E" w:rsidRPr="00855D28">
        <w:rPr>
          <w:rFonts w:ascii="Arial" w:eastAsiaTheme="minorHAnsi" w:hAnsi="Arial" w:cs="Arial"/>
          <w:color w:val="000000"/>
        </w:rPr>
        <w:t xml:space="preserve"> % de la production </w:t>
      </w:r>
      <w:r w:rsidR="00660BB8" w:rsidRPr="00855D28">
        <w:rPr>
          <w:rFonts w:ascii="Arial" w:eastAsiaTheme="minorHAnsi" w:hAnsi="Arial" w:cs="Arial"/>
          <w:color w:val="000000"/>
        </w:rPr>
        <w:t>européenne</w:t>
      </w:r>
      <w:r w:rsidR="0021129E" w:rsidRPr="00855D28">
        <w:rPr>
          <w:rFonts w:ascii="Arial" w:eastAsiaTheme="minorHAnsi" w:hAnsi="Arial" w:cs="Arial"/>
          <w:color w:val="000000"/>
        </w:rPr>
        <w:t>. Pour les moules, elle se situe</w:t>
      </w:r>
      <w:r w:rsidR="00660BB8" w:rsidRPr="00855D28">
        <w:rPr>
          <w:rFonts w:ascii="Arial" w:eastAsiaTheme="minorHAnsi" w:hAnsi="Arial" w:cs="Arial"/>
          <w:color w:val="000000"/>
        </w:rPr>
        <w:t xml:space="preserve"> </w:t>
      </w:r>
      <w:del w:id="12" w:author="Anael DELORME" w:date="2024-06-24T10:29:00Z">
        <w:r w:rsidRPr="00855D28" w:rsidDel="00B41562">
          <w:rPr>
            <w:rFonts w:ascii="Arial" w:eastAsiaTheme="minorHAnsi" w:hAnsi="Arial" w:cs="Arial"/>
            <w:color w:val="000000"/>
          </w:rPr>
          <w:delText xml:space="preserve">également </w:delText>
        </w:r>
      </w:del>
      <w:r w:rsidR="0021129E" w:rsidRPr="00855D28">
        <w:rPr>
          <w:rFonts w:ascii="Arial" w:eastAsiaTheme="minorHAnsi" w:hAnsi="Arial" w:cs="Arial"/>
          <w:color w:val="000000"/>
        </w:rPr>
        <w:t xml:space="preserve">au </w:t>
      </w:r>
      <w:del w:id="13" w:author="Anael DELORME" w:date="2024-06-24T10:32:00Z">
        <w:r w:rsidR="0021129E" w:rsidRPr="00855D28" w:rsidDel="00B41562">
          <w:rPr>
            <w:rFonts w:ascii="Arial" w:eastAsiaTheme="minorHAnsi" w:hAnsi="Arial" w:cs="Arial"/>
            <w:color w:val="000000"/>
          </w:rPr>
          <w:delText xml:space="preserve">premier </w:delText>
        </w:r>
      </w:del>
      <w:ins w:id="14" w:author="Anael DELORME" w:date="2024-06-24T10:32:00Z">
        <w:r w:rsidR="00B41562">
          <w:rPr>
            <w:rFonts w:ascii="Arial" w:eastAsiaTheme="minorHAnsi" w:hAnsi="Arial" w:cs="Arial"/>
            <w:color w:val="000000"/>
          </w:rPr>
          <w:t>deuxième</w:t>
        </w:r>
        <w:r w:rsidR="00B41562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="0021129E" w:rsidRPr="00855D28">
        <w:rPr>
          <w:rFonts w:ascii="Arial" w:eastAsiaTheme="minorHAnsi" w:hAnsi="Arial" w:cs="Arial"/>
          <w:color w:val="000000"/>
        </w:rPr>
        <w:t xml:space="preserve">rang en chiffre d’affaires </w:t>
      </w:r>
      <w:ins w:id="15" w:author="Anael DELORME" w:date="2024-06-24T10:44:00Z">
        <w:r w:rsidR="00B713AC">
          <w:rPr>
            <w:rFonts w:ascii="Arial" w:eastAsiaTheme="minorHAnsi" w:hAnsi="Arial" w:cs="Arial"/>
            <w:color w:val="000000"/>
          </w:rPr>
          <w:t xml:space="preserve">juste derrière l’Espagne </w:t>
        </w:r>
      </w:ins>
      <w:r w:rsidR="0021129E" w:rsidRPr="00855D28">
        <w:rPr>
          <w:rFonts w:ascii="Arial" w:eastAsiaTheme="minorHAnsi" w:hAnsi="Arial" w:cs="Arial"/>
          <w:color w:val="000000"/>
        </w:rPr>
        <w:t>grâce à un prix unitaire élevé (</w:t>
      </w:r>
      <w:r w:rsidR="0021129E" w:rsidRPr="003D1C3B">
        <w:rPr>
          <w:rFonts w:ascii="Arial" w:eastAsiaTheme="minorHAnsi" w:hAnsi="Arial" w:cs="Arial"/>
        </w:rPr>
        <w:t>2,</w:t>
      </w:r>
      <w:del w:id="16" w:author="Anael DELORME" w:date="2024-06-24T10:28:00Z">
        <w:r w:rsidR="0021129E" w:rsidRPr="003D1C3B" w:rsidDel="00603E34">
          <w:rPr>
            <w:rFonts w:ascii="Arial" w:eastAsiaTheme="minorHAnsi" w:hAnsi="Arial" w:cs="Arial"/>
          </w:rPr>
          <w:delText>2</w:delText>
        </w:r>
        <w:r w:rsidR="00AF48DB" w:rsidRPr="003D1C3B" w:rsidDel="00603E34">
          <w:rPr>
            <w:rFonts w:ascii="Arial" w:eastAsiaTheme="minorHAnsi" w:hAnsi="Arial" w:cs="Arial"/>
          </w:rPr>
          <w:delText>5</w:delText>
        </w:r>
        <w:r w:rsidR="0021129E" w:rsidRPr="003D1C3B" w:rsidDel="00603E34">
          <w:rPr>
            <w:rFonts w:ascii="Arial" w:eastAsiaTheme="minorHAnsi" w:hAnsi="Arial" w:cs="Arial"/>
          </w:rPr>
          <w:delText xml:space="preserve"> </w:delText>
        </w:r>
      </w:del>
      <w:ins w:id="17" w:author="Anael DELORME" w:date="2024-06-24T10:28:00Z">
        <w:r w:rsidR="00603E34">
          <w:rPr>
            <w:rFonts w:ascii="Arial" w:eastAsiaTheme="minorHAnsi" w:hAnsi="Arial" w:cs="Arial"/>
          </w:rPr>
          <w:t>37</w:t>
        </w:r>
        <w:r w:rsidR="00603E34" w:rsidRPr="003D1C3B">
          <w:rPr>
            <w:rFonts w:ascii="Arial" w:eastAsiaTheme="minorHAnsi" w:hAnsi="Arial" w:cs="Arial"/>
          </w:rPr>
          <w:t xml:space="preserve"> </w:t>
        </w:r>
      </w:ins>
      <w:r w:rsidR="0021129E" w:rsidRPr="00855D28">
        <w:rPr>
          <w:rFonts w:ascii="Arial" w:eastAsiaTheme="minorHAnsi" w:hAnsi="Arial" w:cs="Arial"/>
          <w:color w:val="000000"/>
        </w:rPr>
        <w:t>€/kg)</w:t>
      </w:r>
      <w:r w:rsidRPr="00855D28">
        <w:rPr>
          <w:rFonts w:ascii="Arial" w:eastAsiaTheme="minorHAnsi" w:hAnsi="Arial" w:cs="Arial"/>
          <w:color w:val="000000"/>
        </w:rPr>
        <w:t>,</w:t>
      </w:r>
      <w:r w:rsidR="0021129E" w:rsidRPr="00855D28">
        <w:rPr>
          <w:rFonts w:ascii="Arial" w:eastAsiaTheme="minorHAnsi" w:hAnsi="Arial" w:cs="Arial"/>
          <w:color w:val="000000"/>
        </w:rPr>
        <w:t xml:space="preserve"> mais au </w:t>
      </w:r>
      <w:del w:id="18" w:author="Anael DELORME" w:date="2024-06-24T10:45:00Z">
        <w:r w:rsidR="0021129E" w:rsidRPr="00855D28" w:rsidDel="00B713AC">
          <w:rPr>
            <w:rFonts w:ascii="Arial" w:eastAsiaTheme="minorHAnsi" w:hAnsi="Arial" w:cs="Arial"/>
            <w:color w:val="000000"/>
          </w:rPr>
          <w:delText xml:space="preserve">deuxième </w:delText>
        </w:r>
      </w:del>
      <w:ins w:id="19" w:author="Anael DELORME" w:date="2024-06-24T10:45:00Z">
        <w:r w:rsidR="00B713AC">
          <w:rPr>
            <w:rFonts w:ascii="Arial" w:eastAsiaTheme="minorHAnsi" w:hAnsi="Arial" w:cs="Arial"/>
            <w:color w:val="000000"/>
          </w:rPr>
          <w:t>troisième</w:t>
        </w:r>
        <w:r w:rsidR="00B713AC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="0021129E" w:rsidRPr="00855D28">
        <w:rPr>
          <w:rFonts w:ascii="Arial" w:eastAsiaTheme="minorHAnsi" w:hAnsi="Arial" w:cs="Arial"/>
          <w:color w:val="000000"/>
        </w:rPr>
        <w:t xml:space="preserve">rang en volume, loin derrière </w:t>
      </w:r>
      <w:ins w:id="20" w:author="Anael DELORME" w:date="2024-06-24T10:45:00Z">
        <w:r w:rsidR="00B713AC">
          <w:rPr>
            <w:rFonts w:ascii="Arial" w:eastAsiaTheme="minorHAnsi" w:hAnsi="Arial" w:cs="Arial"/>
            <w:color w:val="000000"/>
          </w:rPr>
          <w:t>l’Espagne</w:t>
        </w:r>
      </w:ins>
      <w:del w:id="21" w:author="Anael DELORME" w:date="2024-06-24T10:44:00Z">
        <w:r w:rsidR="0021129E" w:rsidRPr="00855D28" w:rsidDel="00B713AC">
          <w:rPr>
            <w:rFonts w:ascii="Arial" w:eastAsiaTheme="minorHAnsi" w:hAnsi="Arial" w:cs="Arial"/>
            <w:color w:val="000000"/>
          </w:rPr>
          <w:delText>l’Espagne</w:delText>
        </w:r>
      </w:del>
      <w:r w:rsidR="0021129E" w:rsidRPr="00855D28">
        <w:rPr>
          <w:rFonts w:ascii="Arial" w:eastAsiaTheme="minorHAnsi" w:hAnsi="Arial" w:cs="Arial"/>
          <w:color w:val="000000"/>
        </w:rPr>
        <w:t xml:space="preserve"> (</w:t>
      </w:r>
      <w:del w:id="22" w:author="Anael DELORME" w:date="2024-06-24T10:43:00Z">
        <w:r w:rsidR="0021129E" w:rsidRPr="003D1C3B" w:rsidDel="00B713AC">
          <w:rPr>
            <w:rFonts w:ascii="Arial" w:eastAsiaTheme="minorHAnsi" w:hAnsi="Arial" w:cs="Arial"/>
          </w:rPr>
          <w:delText>2</w:delText>
        </w:r>
        <w:r w:rsidR="00E834DE" w:rsidDel="00B713AC">
          <w:rPr>
            <w:rFonts w:ascii="Arial" w:eastAsiaTheme="minorHAnsi" w:hAnsi="Arial" w:cs="Arial"/>
          </w:rPr>
          <w:delText>03</w:delText>
        </w:r>
        <w:r w:rsidR="0021129E" w:rsidRPr="003D1C3B" w:rsidDel="00B713AC">
          <w:rPr>
            <w:rFonts w:ascii="Arial" w:eastAsiaTheme="minorHAnsi" w:hAnsi="Arial" w:cs="Arial"/>
          </w:rPr>
          <w:delText xml:space="preserve"> </w:delText>
        </w:r>
      </w:del>
      <w:ins w:id="23" w:author="Anael DELORME" w:date="2024-06-24T10:43:00Z">
        <w:r w:rsidR="00B713AC">
          <w:rPr>
            <w:rFonts w:ascii="Arial" w:eastAsiaTheme="minorHAnsi" w:hAnsi="Arial" w:cs="Arial"/>
          </w:rPr>
          <w:t>192</w:t>
        </w:r>
        <w:r w:rsidR="00B713AC" w:rsidRPr="003D1C3B">
          <w:rPr>
            <w:rFonts w:ascii="Arial" w:eastAsiaTheme="minorHAnsi" w:hAnsi="Arial" w:cs="Arial"/>
          </w:rPr>
          <w:t xml:space="preserve"> </w:t>
        </w:r>
      </w:ins>
      <w:r w:rsidR="0021129E" w:rsidRPr="003D1C3B">
        <w:rPr>
          <w:rFonts w:ascii="Arial" w:eastAsiaTheme="minorHAnsi" w:hAnsi="Arial" w:cs="Arial"/>
        </w:rPr>
        <w:t xml:space="preserve">000 </w:t>
      </w:r>
      <w:r w:rsidR="00E834DE">
        <w:rPr>
          <w:rFonts w:ascii="Arial" w:eastAsiaTheme="minorHAnsi" w:hAnsi="Arial" w:cs="Arial"/>
          <w:color w:val="000000"/>
        </w:rPr>
        <w:t>tonnes à 0,</w:t>
      </w:r>
      <w:del w:id="24" w:author="Anael DELORME" w:date="2024-06-24T10:44:00Z">
        <w:r w:rsidR="00E834DE" w:rsidDel="00B713AC">
          <w:rPr>
            <w:rFonts w:ascii="Arial" w:eastAsiaTheme="minorHAnsi" w:hAnsi="Arial" w:cs="Arial"/>
            <w:color w:val="000000"/>
          </w:rPr>
          <w:delText>73</w:delText>
        </w:r>
        <w:r w:rsidR="0021129E" w:rsidRPr="00855D28" w:rsidDel="00B713AC">
          <w:rPr>
            <w:rFonts w:ascii="Arial" w:eastAsiaTheme="minorHAnsi" w:hAnsi="Arial" w:cs="Arial"/>
            <w:color w:val="000000"/>
          </w:rPr>
          <w:delText xml:space="preserve"> </w:delText>
        </w:r>
      </w:del>
      <w:ins w:id="25" w:author="Anael DELORME" w:date="2024-06-24T10:44:00Z">
        <w:r w:rsidR="00B713AC">
          <w:rPr>
            <w:rFonts w:ascii="Arial" w:eastAsiaTheme="minorHAnsi" w:hAnsi="Arial" w:cs="Arial"/>
            <w:color w:val="000000"/>
          </w:rPr>
          <w:t>81</w:t>
        </w:r>
        <w:r w:rsidR="00B713AC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="0021129E" w:rsidRPr="00855D28">
        <w:rPr>
          <w:rFonts w:ascii="Arial" w:eastAsiaTheme="minorHAnsi" w:hAnsi="Arial" w:cs="Arial"/>
          <w:color w:val="000000"/>
        </w:rPr>
        <w:t>€/kg)</w:t>
      </w:r>
      <w:ins w:id="26" w:author="Anael DELORME" w:date="2024-06-24T10:32:00Z">
        <w:r w:rsidR="00B41562">
          <w:rPr>
            <w:rFonts w:ascii="Arial" w:eastAsiaTheme="minorHAnsi" w:hAnsi="Arial" w:cs="Arial"/>
            <w:color w:val="000000"/>
          </w:rPr>
          <w:t xml:space="preserve"> et juste derrière l’Italie (60 500 tonnes </w:t>
        </w:r>
      </w:ins>
      <w:ins w:id="27" w:author="Anael DELORME" w:date="2024-06-24T10:43:00Z">
        <w:r w:rsidR="00B713AC">
          <w:rPr>
            <w:rFonts w:ascii="Arial" w:eastAsiaTheme="minorHAnsi" w:hAnsi="Arial" w:cs="Arial"/>
            <w:color w:val="000000"/>
          </w:rPr>
          <w:t>à 1 €/kg)</w:t>
        </w:r>
      </w:ins>
      <w:r w:rsidR="0021129E" w:rsidRPr="00855D28">
        <w:rPr>
          <w:rFonts w:ascii="Arial" w:eastAsiaTheme="minorHAnsi" w:hAnsi="Arial" w:cs="Arial"/>
          <w:color w:val="000000"/>
        </w:rPr>
        <w:t xml:space="preserve">. </w:t>
      </w:r>
    </w:p>
    <w:p w14:paraId="23539812" w14:textId="58FDA5E2" w:rsidR="00E834DE" w:rsidRDefault="00E834DE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</w:p>
    <w:p w14:paraId="15D1A38C" w14:textId="428668F2" w:rsidR="00E834DE" w:rsidRPr="005129E1" w:rsidRDefault="00E834DE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  <w:r w:rsidRPr="00855D28">
        <w:rPr>
          <w:rFonts w:ascii="Arial" w:eastAsiaTheme="minorHAnsi" w:hAnsi="Arial" w:cs="Arial"/>
          <w:color w:val="000000"/>
        </w:rPr>
        <w:t>L’Union européenne produit 1,</w:t>
      </w:r>
      <w:del w:id="28" w:author="Anael DELORME" w:date="2024-06-24T11:01:00Z">
        <w:r w:rsidRPr="00855D28" w:rsidDel="003F7552">
          <w:rPr>
            <w:rFonts w:ascii="Arial" w:eastAsiaTheme="minorHAnsi" w:hAnsi="Arial" w:cs="Arial"/>
            <w:color w:val="000000"/>
          </w:rPr>
          <w:delText xml:space="preserve">9 </w:delText>
        </w:r>
      </w:del>
      <w:ins w:id="29" w:author="Anael DELORME" w:date="2024-06-24T11:01:00Z">
        <w:r w:rsidR="003F7552">
          <w:rPr>
            <w:rFonts w:ascii="Arial" w:eastAsiaTheme="minorHAnsi" w:hAnsi="Arial" w:cs="Arial"/>
            <w:color w:val="000000"/>
          </w:rPr>
          <w:t>7</w:t>
        </w:r>
        <w:r w:rsidR="003F7552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Pr="00855D28">
        <w:rPr>
          <w:rFonts w:ascii="Arial" w:eastAsiaTheme="minorHAnsi" w:hAnsi="Arial" w:cs="Arial"/>
          <w:color w:val="000000"/>
        </w:rPr>
        <w:t>% de la production conchylicole mondiale, dominée par les pays asiatiques, et en particulier par la Chine qui produit 71,</w:t>
      </w:r>
      <w:del w:id="30" w:author="Anael DELORME" w:date="2024-06-24T11:02:00Z">
        <w:r w:rsidRPr="00855D28" w:rsidDel="003F7552">
          <w:rPr>
            <w:rFonts w:ascii="Arial" w:eastAsiaTheme="minorHAnsi" w:hAnsi="Arial" w:cs="Arial"/>
            <w:color w:val="000000"/>
          </w:rPr>
          <w:delText xml:space="preserve">2 </w:delText>
        </w:r>
      </w:del>
      <w:ins w:id="31" w:author="Anael DELORME" w:date="2024-06-24T11:02:00Z">
        <w:r w:rsidR="003F7552">
          <w:rPr>
            <w:rFonts w:ascii="Arial" w:eastAsiaTheme="minorHAnsi" w:hAnsi="Arial" w:cs="Arial"/>
            <w:color w:val="000000"/>
          </w:rPr>
          <w:t>8</w:t>
        </w:r>
        <w:r w:rsidR="003F7552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Pr="00855D28">
        <w:rPr>
          <w:rFonts w:ascii="Arial" w:eastAsiaTheme="minorHAnsi" w:hAnsi="Arial" w:cs="Arial"/>
          <w:color w:val="000000"/>
        </w:rPr>
        <w:t xml:space="preserve">% des coquillages et crustacés. </w:t>
      </w:r>
      <w:r>
        <w:rPr>
          <w:rFonts w:ascii="Arial" w:eastAsiaTheme="minorHAnsi" w:hAnsi="Arial" w:cs="Arial"/>
          <w:color w:val="000000"/>
        </w:rPr>
        <w:t xml:space="preserve"> </w:t>
      </w:r>
    </w:p>
    <w:p w14:paraId="5E915DD0" w14:textId="77777777" w:rsidR="00660BB8" w:rsidRPr="00855D28" w:rsidRDefault="00660BB8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</w:p>
    <w:p w14:paraId="34B9E79F" w14:textId="387EA5FE" w:rsidR="00E834DE" w:rsidRDefault="00E834DE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En </w:t>
      </w:r>
      <w:del w:id="32" w:author="Anael DELORME" w:date="2024-06-24T11:04:00Z">
        <w:r w:rsidDel="003F7552">
          <w:rPr>
            <w:rFonts w:ascii="Arial" w:eastAsiaTheme="minorHAnsi" w:hAnsi="Arial" w:cs="Arial"/>
            <w:color w:val="000000"/>
          </w:rPr>
          <w:delText>2021</w:delText>
        </w:r>
      </w:del>
      <w:ins w:id="33" w:author="Anael DELORME" w:date="2024-06-24T11:04:00Z">
        <w:r w:rsidR="003F7552">
          <w:rPr>
            <w:rFonts w:ascii="Arial" w:eastAsiaTheme="minorHAnsi" w:hAnsi="Arial" w:cs="Arial"/>
            <w:color w:val="000000"/>
          </w:rPr>
          <w:t>202</w:t>
        </w:r>
        <w:r w:rsidR="003F7552">
          <w:rPr>
            <w:rFonts w:ascii="Arial" w:eastAsiaTheme="minorHAnsi" w:hAnsi="Arial" w:cs="Arial"/>
            <w:color w:val="000000"/>
          </w:rPr>
          <w:t>2</w:t>
        </w:r>
      </w:ins>
      <w:r>
        <w:rPr>
          <w:rFonts w:ascii="Arial" w:eastAsiaTheme="minorHAnsi" w:hAnsi="Arial" w:cs="Arial"/>
          <w:color w:val="000000"/>
        </w:rPr>
        <w:t>, l</w:t>
      </w:r>
      <w:r w:rsidR="00AF48DB" w:rsidRPr="00855D28">
        <w:rPr>
          <w:rFonts w:ascii="Arial" w:eastAsiaTheme="minorHAnsi" w:hAnsi="Arial" w:cs="Arial"/>
          <w:color w:val="000000"/>
        </w:rPr>
        <w:t xml:space="preserve">a </w:t>
      </w:r>
      <w:r w:rsidR="0021129E" w:rsidRPr="00855D28">
        <w:rPr>
          <w:rFonts w:ascii="Arial" w:eastAsiaTheme="minorHAnsi" w:hAnsi="Arial" w:cs="Arial"/>
          <w:color w:val="000000"/>
        </w:rPr>
        <w:t>production</w:t>
      </w:r>
      <w:r w:rsidR="00FE0A26" w:rsidRPr="00855D28">
        <w:rPr>
          <w:rFonts w:ascii="Arial" w:eastAsiaTheme="minorHAnsi" w:hAnsi="Arial" w:cs="Arial"/>
          <w:color w:val="000000"/>
        </w:rPr>
        <w:t xml:space="preserve"> annuelle</w:t>
      </w:r>
      <w:r w:rsidR="0021129E" w:rsidRPr="00855D28">
        <w:rPr>
          <w:rFonts w:ascii="Arial" w:eastAsiaTheme="minorHAnsi" w:hAnsi="Arial" w:cs="Arial"/>
          <w:color w:val="000000"/>
        </w:rPr>
        <w:t xml:space="preserve"> d’huîtres en France </w:t>
      </w:r>
      <w:del w:id="34" w:author="Anael DELORME" w:date="2024-06-24T11:04:00Z">
        <w:r w:rsidDel="003F7552">
          <w:rPr>
            <w:rFonts w:ascii="Arial" w:eastAsiaTheme="minorHAnsi" w:hAnsi="Arial" w:cs="Arial"/>
            <w:color w:val="000000"/>
          </w:rPr>
          <w:delText>se stabilise</w:delText>
        </w:r>
        <w:r w:rsidR="003D1C3B" w:rsidDel="003F7552">
          <w:rPr>
            <w:rFonts w:ascii="Arial" w:eastAsiaTheme="minorHAnsi" w:hAnsi="Arial" w:cs="Arial"/>
            <w:color w:val="000000"/>
          </w:rPr>
          <w:delText xml:space="preserve">, </w:delText>
        </w:r>
        <w:r w:rsidR="005A6159" w:rsidRPr="00855D28" w:rsidDel="003F7552">
          <w:rPr>
            <w:rFonts w:ascii="Arial" w:eastAsiaTheme="minorHAnsi" w:hAnsi="Arial" w:cs="Arial"/>
            <w:color w:val="000000"/>
          </w:rPr>
          <w:delText xml:space="preserve">après deux </w:delText>
        </w:r>
        <w:r w:rsidR="00FE0A26" w:rsidRPr="00855D28" w:rsidDel="003F7552">
          <w:rPr>
            <w:rFonts w:ascii="Arial" w:eastAsiaTheme="minorHAnsi" w:hAnsi="Arial" w:cs="Arial"/>
            <w:color w:val="000000"/>
          </w:rPr>
          <w:delText>année</w:delText>
        </w:r>
        <w:r w:rsidR="005A6159" w:rsidRPr="00855D28" w:rsidDel="003F7552">
          <w:rPr>
            <w:rFonts w:ascii="Arial" w:eastAsiaTheme="minorHAnsi" w:hAnsi="Arial" w:cs="Arial"/>
            <w:color w:val="000000"/>
          </w:rPr>
          <w:delText>s de baisse</w:delText>
        </w:r>
        <w:r w:rsidR="00FE0A26" w:rsidRPr="00855D28" w:rsidDel="003F7552">
          <w:rPr>
            <w:rFonts w:ascii="Arial" w:eastAsiaTheme="minorHAnsi" w:hAnsi="Arial" w:cs="Arial"/>
            <w:color w:val="000000"/>
          </w:rPr>
          <w:delText xml:space="preserve"> consécutive</w:delText>
        </w:r>
      </w:del>
      <w:ins w:id="35" w:author="Anael DELORME" w:date="2024-06-24T11:04:00Z">
        <w:r w:rsidR="003F7552">
          <w:rPr>
            <w:rFonts w:ascii="Arial" w:eastAsiaTheme="minorHAnsi" w:hAnsi="Arial" w:cs="Arial"/>
            <w:color w:val="000000"/>
          </w:rPr>
          <w:t>augmente de 1 % en volume et 4 % en valeur</w:t>
        </w:r>
      </w:ins>
      <w:r w:rsidR="005A6159" w:rsidRPr="00855D28">
        <w:rPr>
          <w:rFonts w:ascii="Arial" w:eastAsiaTheme="minorHAnsi" w:hAnsi="Arial" w:cs="Arial"/>
          <w:color w:val="000000"/>
        </w:rPr>
        <w:t xml:space="preserve">. </w:t>
      </w:r>
      <w:r w:rsidR="00F030BE" w:rsidRPr="00F030BE">
        <w:rPr>
          <w:rFonts w:ascii="Arial" w:eastAsiaTheme="minorHAnsi" w:hAnsi="Arial" w:cs="Arial"/>
          <w:color w:val="000000"/>
        </w:rPr>
        <w:t>À</w:t>
      </w:r>
      <w:r w:rsidR="0096496F" w:rsidRPr="00855D28">
        <w:rPr>
          <w:rFonts w:ascii="Arial" w:eastAsiaTheme="minorHAnsi" w:hAnsi="Arial" w:cs="Arial"/>
          <w:color w:val="000000"/>
        </w:rPr>
        <w:t xml:space="preserve"> l’inverse</w:t>
      </w:r>
      <w:del w:id="36" w:author="Anael DELORME" w:date="2024-06-24T11:04:00Z">
        <w:r w:rsidR="00AF48DB" w:rsidRPr="00855D28" w:rsidDel="003F7552">
          <w:rPr>
            <w:rFonts w:ascii="Arial" w:eastAsiaTheme="minorHAnsi" w:hAnsi="Arial" w:cs="Arial"/>
            <w:color w:val="000000"/>
          </w:rPr>
          <w:delText>, le redressement de la</w:delText>
        </w:r>
        <w:r w:rsidR="0021129E" w:rsidRPr="00855D28" w:rsidDel="003F7552">
          <w:rPr>
            <w:rFonts w:ascii="Arial" w:eastAsiaTheme="minorHAnsi" w:hAnsi="Arial" w:cs="Arial"/>
            <w:color w:val="000000"/>
          </w:rPr>
          <w:delText xml:space="preserve"> production de moules </w:delText>
        </w:r>
        <w:r w:rsidR="00FE0A26" w:rsidRPr="00855D28" w:rsidDel="003F7552">
          <w:rPr>
            <w:rFonts w:ascii="Arial" w:eastAsiaTheme="minorHAnsi" w:hAnsi="Arial" w:cs="Arial"/>
            <w:color w:val="000000"/>
          </w:rPr>
          <w:delText xml:space="preserve">se confirme avec </w:delText>
        </w:r>
        <w:r w:rsidR="00660BB8" w:rsidRPr="00855D28" w:rsidDel="003F7552">
          <w:rPr>
            <w:rFonts w:ascii="Arial" w:eastAsiaTheme="minorHAnsi" w:hAnsi="Arial" w:cs="Arial"/>
            <w:color w:val="000000"/>
          </w:rPr>
          <w:delText xml:space="preserve">une </w:delText>
        </w:r>
        <w:r w:rsidR="006A0D1D" w:rsidRPr="00855D28" w:rsidDel="003F7552">
          <w:rPr>
            <w:rFonts w:ascii="Arial" w:eastAsiaTheme="minorHAnsi" w:hAnsi="Arial" w:cs="Arial"/>
            <w:color w:val="000000"/>
          </w:rPr>
          <w:delText>augmentation</w:delText>
        </w:r>
        <w:r w:rsidR="005A6159" w:rsidRPr="00855D28" w:rsidDel="003F7552">
          <w:rPr>
            <w:rFonts w:ascii="Arial" w:eastAsiaTheme="minorHAnsi" w:hAnsi="Arial" w:cs="Arial"/>
            <w:color w:val="000000"/>
          </w:rPr>
          <w:delText xml:space="preserve"> de 8 % sur un an, après deux hausses annuelles consécutives</w:delText>
        </w:r>
        <w:r w:rsidR="00660BB8" w:rsidRPr="00855D28" w:rsidDel="003F7552">
          <w:rPr>
            <w:rFonts w:ascii="Arial" w:eastAsiaTheme="minorHAnsi" w:hAnsi="Arial" w:cs="Arial"/>
            <w:color w:val="000000"/>
          </w:rPr>
          <w:delText xml:space="preserve"> (+</w:delText>
        </w:r>
        <w:r w:rsidR="007368BB" w:rsidDel="003F7552">
          <w:rPr>
            <w:rFonts w:ascii="Arial" w:eastAsiaTheme="minorHAnsi" w:hAnsi="Arial" w:cs="Arial"/>
            <w:color w:val="000000"/>
          </w:rPr>
          <w:delText xml:space="preserve"> </w:delText>
        </w:r>
        <w:r w:rsidR="00660BB8" w:rsidRPr="00855D28" w:rsidDel="003F7552">
          <w:rPr>
            <w:rFonts w:ascii="Arial" w:eastAsiaTheme="minorHAnsi" w:hAnsi="Arial" w:cs="Arial"/>
            <w:color w:val="000000"/>
          </w:rPr>
          <w:delText>1,6 %</w:delText>
        </w:r>
        <w:r w:rsidR="005A6159" w:rsidRPr="00855D28" w:rsidDel="003F7552">
          <w:rPr>
            <w:rFonts w:ascii="Arial" w:eastAsiaTheme="minorHAnsi" w:hAnsi="Arial" w:cs="Arial"/>
            <w:color w:val="000000"/>
          </w:rPr>
          <w:delText xml:space="preserve"> en 2020 et </w:delText>
        </w:r>
        <w:r w:rsidR="00A35E5B" w:rsidRPr="00855D28" w:rsidDel="003F7552">
          <w:rPr>
            <w:rFonts w:ascii="Arial" w:eastAsiaTheme="minorHAnsi" w:hAnsi="Arial" w:cs="Arial"/>
            <w:color w:val="000000"/>
          </w:rPr>
          <w:delText>+</w:delText>
        </w:r>
        <w:r w:rsidR="00AF48DB" w:rsidRPr="00855D28" w:rsidDel="003F7552">
          <w:rPr>
            <w:rFonts w:ascii="Arial" w:eastAsiaTheme="minorHAnsi" w:hAnsi="Arial" w:cs="Arial"/>
            <w:color w:val="000000"/>
          </w:rPr>
          <w:delText xml:space="preserve"> </w:delText>
        </w:r>
        <w:r w:rsidR="0021129E" w:rsidRPr="00855D28" w:rsidDel="003F7552">
          <w:rPr>
            <w:rFonts w:ascii="Arial" w:eastAsiaTheme="minorHAnsi" w:hAnsi="Arial" w:cs="Arial"/>
            <w:color w:val="000000"/>
          </w:rPr>
          <w:delText>23 %</w:delText>
        </w:r>
        <w:r w:rsidR="005A6159" w:rsidRPr="00855D28" w:rsidDel="003F7552">
          <w:rPr>
            <w:rFonts w:ascii="Arial" w:eastAsiaTheme="minorHAnsi" w:hAnsi="Arial" w:cs="Arial"/>
            <w:color w:val="000000"/>
          </w:rPr>
          <w:delText xml:space="preserve"> en 2019</w:delText>
        </w:r>
        <w:r w:rsidR="00A35E5B" w:rsidRPr="00855D28" w:rsidDel="003F7552">
          <w:rPr>
            <w:rFonts w:ascii="Arial" w:eastAsiaTheme="minorHAnsi" w:hAnsi="Arial" w:cs="Arial"/>
            <w:color w:val="000000"/>
          </w:rPr>
          <w:delText>).</w:delText>
        </w:r>
      </w:del>
      <w:ins w:id="37" w:author="Anael DELORME" w:date="2024-06-24T11:04:00Z">
        <w:r w:rsidR="003F7552">
          <w:rPr>
            <w:rFonts w:ascii="Arial" w:eastAsiaTheme="minorHAnsi" w:hAnsi="Arial" w:cs="Arial"/>
            <w:color w:val="000000"/>
          </w:rPr>
          <w:t xml:space="preserve">, la production de moules connait un déclin de  </w:t>
        </w:r>
      </w:ins>
      <w:ins w:id="38" w:author="Anael DELORME" w:date="2024-06-24T11:05:00Z">
        <w:r w:rsidR="003F7552">
          <w:rPr>
            <w:rFonts w:ascii="Arial" w:eastAsiaTheme="minorHAnsi" w:hAnsi="Arial" w:cs="Arial"/>
            <w:color w:val="000000"/>
          </w:rPr>
          <w:t>-</w:t>
        </w:r>
      </w:ins>
      <w:ins w:id="39" w:author="Anael DELORME" w:date="2024-06-24T11:04:00Z">
        <w:r w:rsidR="003F7552">
          <w:rPr>
            <w:rFonts w:ascii="Arial" w:eastAsiaTheme="minorHAnsi" w:hAnsi="Arial" w:cs="Arial"/>
            <w:color w:val="000000"/>
          </w:rPr>
          <w:t>12</w:t>
        </w:r>
      </w:ins>
      <w:ins w:id="40" w:author="Anael DELORME" w:date="2024-06-24T11:05:00Z">
        <w:r w:rsidR="003F7552">
          <w:rPr>
            <w:rFonts w:ascii="Arial" w:eastAsiaTheme="minorHAnsi" w:hAnsi="Arial" w:cs="Arial"/>
            <w:color w:val="000000"/>
          </w:rPr>
          <w:t xml:space="preserve"> </w:t>
        </w:r>
      </w:ins>
      <w:ins w:id="41" w:author="Anael DELORME" w:date="2024-06-24T11:04:00Z">
        <w:r w:rsidR="003F7552">
          <w:rPr>
            <w:rFonts w:ascii="Arial" w:eastAsiaTheme="minorHAnsi" w:hAnsi="Arial" w:cs="Arial"/>
            <w:color w:val="000000"/>
          </w:rPr>
          <w:t xml:space="preserve">% en volume </w:t>
        </w:r>
      </w:ins>
      <w:ins w:id="42" w:author="Anael DELORME" w:date="2024-06-24T11:05:00Z">
        <w:r w:rsidR="003F7552">
          <w:rPr>
            <w:rFonts w:ascii="Arial" w:eastAsiaTheme="minorHAnsi" w:hAnsi="Arial" w:cs="Arial"/>
            <w:color w:val="000000"/>
          </w:rPr>
          <w:t>et -8% en valeur.</w:t>
        </w:r>
      </w:ins>
    </w:p>
    <w:p w14:paraId="7A6BF704" w14:textId="77777777" w:rsidR="00660BB8" w:rsidRPr="00855D28" w:rsidRDefault="00660BB8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</w:p>
    <w:p w14:paraId="1AF03BA2" w14:textId="3DC74F40" w:rsidR="00B20AB5" w:rsidRDefault="00660BB8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  <w:r w:rsidRPr="00855D28">
        <w:rPr>
          <w:rFonts w:ascii="Arial" w:eastAsiaTheme="minorHAnsi" w:hAnsi="Arial" w:cs="Arial"/>
          <w:color w:val="000000"/>
        </w:rPr>
        <w:t xml:space="preserve">En </w:t>
      </w:r>
      <w:r w:rsidR="00E834DE">
        <w:rPr>
          <w:rFonts w:ascii="Arial" w:eastAsiaTheme="minorHAnsi" w:hAnsi="Arial" w:cs="Arial"/>
          <w:color w:val="000000"/>
        </w:rPr>
        <w:t>202</w:t>
      </w:r>
      <w:del w:id="43" w:author="Anael DELORME" w:date="2024-06-24T11:05:00Z">
        <w:r w:rsidR="00E834DE" w:rsidDel="003F7552">
          <w:rPr>
            <w:rFonts w:ascii="Arial" w:eastAsiaTheme="minorHAnsi" w:hAnsi="Arial" w:cs="Arial"/>
            <w:color w:val="000000"/>
          </w:rPr>
          <w:delText>1</w:delText>
        </w:r>
      </w:del>
      <w:ins w:id="44" w:author="Anael DELORME" w:date="2024-06-24T11:05:00Z">
        <w:r w:rsidR="003F7552">
          <w:rPr>
            <w:rFonts w:ascii="Arial" w:eastAsiaTheme="minorHAnsi" w:hAnsi="Arial" w:cs="Arial"/>
            <w:color w:val="000000"/>
          </w:rPr>
          <w:t>2</w:t>
        </w:r>
      </w:ins>
      <w:r w:rsidR="00E834DE">
        <w:rPr>
          <w:rFonts w:ascii="Arial" w:eastAsiaTheme="minorHAnsi" w:hAnsi="Arial" w:cs="Arial"/>
          <w:color w:val="000000"/>
        </w:rPr>
        <w:t xml:space="preserve">, </w:t>
      </w:r>
      <w:del w:id="45" w:author="Anael DELORME" w:date="2024-06-24T11:06:00Z">
        <w:r w:rsidR="00E834DE" w:rsidDel="003F7552">
          <w:rPr>
            <w:rFonts w:ascii="Arial" w:eastAsiaTheme="minorHAnsi" w:hAnsi="Arial" w:cs="Arial"/>
            <w:color w:val="000000"/>
          </w:rPr>
          <w:delText>15 055</w:delText>
        </w:r>
      </w:del>
      <w:ins w:id="46" w:author="Anael DELORME" w:date="2024-06-24T11:06:00Z">
        <w:r w:rsidR="003F7552">
          <w:rPr>
            <w:rFonts w:ascii="Arial" w:eastAsiaTheme="minorHAnsi" w:hAnsi="Arial" w:cs="Arial"/>
            <w:color w:val="000000"/>
          </w:rPr>
          <w:t>17 152</w:t>
        </w:r>
      </w:ins>
      <w:r w:rsidR="001F249E">
        <w:rPr>
          <w:rFonts w:ascii="Arial" w:eastAsiaTheme="minorHAnsi" w:hAnsi="Arial" w:cs="Arial"/>
          <w:color w:val="000000"/>
        </w:rPr>
        <w:t xml:space="preserve"> personnes pour </w:t>
      </w:r>
      <w:del w:id="47" w:author="Anael DELORME" w:date="2024-06-24T11:06:00Z">
        <w:r w:rsidR="001F249E" w:rsidDel="003F7552">
          <w:rPr>
            <w:rFonts w:ascii="Arial" w:eastAsiaTheme="minorHAnsi" w:hAnsi="Arial" w:cs="Arial"/>
            <w:color w:val="000000"/>
          </w:rPr>
          <w:delText>8 846</w:delText>
        </w:r>
      </w:del>
      <w:ins w:id="48" w:author="Anael DELORME" w:date="2024-06-24T11:06:00Z">
        <w:r w:rsidR="003F7552">
          <w:rPr>
            <w:rFonts w:ascii="Arial" w:eastAsiaTheme="minorHAnsi" w:hAnsi="Arial" w:cs="Arial"/>
            <w:color w:val="000000"/>
          </w:rPr>
          <w:t>9 546</w:t>
        </w:r>
      </w:ins>
      <w:r w:rsidR="003D1C3B">
        <w:rPr>
          <w:rFonts w:ascii="Arial" w:eastAsiaTheme="minorHAnsi" w:hAnsi="Arial" w:cs="Arial"/>
          <w:color w:val="000000"/>
        </w:rPr>
        <w:t xml:space="preserve"> équivalents-temps-plein travaillent dans une </w:t>
      </w:r>
      <w:r w:rsidR="006660DC" w:rsidRPr="00855D28">
        <w:rPr>
          <w:rFonts w:ascii="Arial" w:eastAsiaTheme="minorHAnsi" w:hAnsi="Arial" w:cs="Arial"/>
          <w:color w:val="000000"/>
        </w:rPr>
        <w:t>des</w:t>
      </w:r>
      <w:r w:rsidR="001F249E">
        <w:rPr>
          <w:rFonts w:ascii="Arial" w:eastAsiaTheme="minorHAnsi" w:hAnsi="Arial" w:cs="Arial"/>
          <w:color w:val="000000"/>
        </w:rPr>
        <w:t xml:space="preserve"> 2 </w:t>
      </w:r>
      <w:del w:id="49" w:author="Anael DELORME" w:date="2024-06-24T11:06:00Z">
        <w:r w:rsidR="001F249E" w:rsidDel="003F7552">
          <w:rPr>
            <w:rFonts w:ascii="Arial" w:eastAsiaTheme="minorHAnsi" w:hAnsi="Arial" w:cs="Arial"/>
            <w:color w:val="000000"/>
          </w:rPr>
          <w:delText>283</w:delText>
        </w:r>
        <w:r w:rsidR="0021129E" w:rsidRPr="00855D28" w:rsidDel="003F7552">
          <w:rPr>
            <w:rFonts w:ascii="Arial" w:eastAsiaTheme="minorHAnsi" w:hAnsi="Arial" w:cs="Arial"/>
            <w:color w:val="000000"/>
          </w:rPr>
          <w:delText xml:space="preserve"> </w:delText>
        </w:r>
      </w:del>
      <w:ins w:id="50" w:author="Anael DELORME" w:date="2024-06-24T11:06:00Z">
        <w:r w:rsidR="003F7552">
          <w:rPr>
            <w:rFonts w:ascii="Arial" w:eastAsiaTheme="minorHAnsi" w:hAnsi="Arial" w:cs="Arial"/>
            <w:color w:val="000000"/>
          </w:rPr>
          <w:t>558</w:t>
        </w:r>
        <w:r w:rsidR="003F7552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="0021129E" w:rsidRPr="00855D28">
        <w:rPr>
          <w:rFonts w:ascii="Arial" w:eastAsiaTheme="minorHAnsi" w:hAnsi="Arial" w:cs="Arial"/>
          <w:color w:val="000000"/>
        </w:rPr>
        <w:t>entreprises conchylicoles. Premi</w:t>
      </w:r>
      <w:r w:rsidRPr="00855D28">
        <w:rPr>
          <w:rFonts w:ascii="Arial" w:eastAsiaTheme="minorHAnsi" w:hAnsi="Arial" w:cs="Arial"/>
          <w:color w:val="000000"/>
        </w:rPr>
        <w:t xml:space="preserve">er département </w:t>
      </w:r>
      <w:r w:rsidR="0021129E" w:rsidRPr="00855D28">
        <w:rPr>
          <w:rFonts w:ascii="Arial" w:eastAsiaTheme="minorHAnsi" w:hAnsi="Arial" w:cs="Arial"/>
          <w:color w:val="000000"/>
        </w:rPr>
        <w:t>ostréicol</w:t>
      </w:r>
      <w:r w:rsidRPr="00855D28">
        <w:rPr>
          <w:rFonts w:ascii="Arial" w:eastAsiaTheme="minorHAnsi" w:hAnsi="Arial" w:cs="Arial"/>
          <w:color w:val="000000"/>
        </w:rPr>
        <w:t>e</w:t>
      </w:r>
      <w:r w:rsidR="0021129E" w:rsidRPr="00855D28">
        <w:rPr>
          <w:rFonts w:ascii="Arial" w:eastAsiaTheme="minorHAnsi" w:hAnsi="Arial" w:cs="Arial"/>
          <w:color w:val="000000"/>
        </w:rPr>
        <w:t xml:space="preserve">, la Charente-Maritime emploie </w:t>
      </w:r>
      <w:del w:id="51" w:author="Anael DELORME" w:date="2024-06-24T11:06:00Z">
        <w:r w:rsidR="00150B30" w:rsidDel="003F7552">
          <w:rPr>
            <w:rFonts w:ascii="Arial" w:eastAsiaTheme="minorHAnsi" w:hAnsi="Arial" w:cs="Arial"/>
            <w:color w:val="000000"/>
          </w:rPr>
          <w:delText>4</w:delText>
        </w:r>
        <w:r w:rsidR="00087528" w:rsidDel="003F7552">
          <w:rPr>
            <w:rFonts w:ascii="Arial" w:eastAsiaTheme="minorHAnsi" w:hAnsi="Arial" w:cs="Arial"/>
            <w:color w:val="000000"/>
          </w:rPr>
          <w:delText> </w:delText>
        </w:r>
        <w:r w:rsidR="001F249E" w:rsidDel="003F7552">
          <w:rPr>
            <w:rFonts w:ascii="Arial" w:eastAsiaTheme="minorHAnsi" w:hAnsi="Arial" w:cs="Arial"/>
            <w:color w:val="000000"/>
          </w:rPr>
          <w:delText>876</w:delText>
        </w:r>
      </w:del>
      <w:ins w:id="52" w:author="Anael DELORME" w:date="2024-06-24T11:06:00Z">
        <w:r w:rsidR="003F7552">
          <w:rPr>
            <w:rFonts w:ascii="Arial" w:eastAsiaTheme="minorHAnsi" w:hAnsi="Arial" w:cs="Arial"/>
            <w:color w:val="000000"/>
          </w:rPr>
          <w:t>5</w:t>
        </w:r>
      </w:ins>
      <w:ins w:id="53" w:author="Anael DELORME" w:date="2024-06-24T11:07:00Z">
        <w:r w:rsidR="003F7552">
          <w:rPr>
            <w:rFonts w:ascii="Arial" w:eastAsiaTheme="minorHAnsi" w:hAnsi="Arial" w:cs="Arial"/>
            <w:color w:val="000000"/>
          </w:rPr>
          <w:t xml:space="preserve"> </w:t>
        </w:r>
      </w:ins>
      <w:ins w:id="54" w:author="Anael DELORME" w:date="2024-06-24T11:06:00Z">
        <w:r w:rsidR="003F7552">
          <w:rPr>
            <w:rFonts w:ascii="Arial" w:eastAsiaTheme="minorHAnsi" w:hAnsi="Arial" w:cs="Arial"/>
            <w:color w:val="000000"/>
          </w:rPr>
          <w:t>845</w:t>
        </w:r>
      </w:ins>
      <w:r w:rsidR="007368BB">
        <w:rPr>
          <w:rFonts w:ascii="Arial" w:eastAsiaTheme="minorHAnsi" w:hAnsi="Arial" w:cs="Arial"/>
          <w:color w:val="000000"/>
        </w:rPr>
        <w:t xml:space="preserve"> </w:t>
      </w:r>
      <w:r w:rsidR="006660DC" w:rsidRPr="00855D28">
        <w:rPr>
          <w:rFonts w:ascii="Arial" w:eastAsiaTheme="minorHAnsi" w:hAnsi="Arial" w:cs="Arial"/>
          <w:color w:val="000000"/>
        </w:rPr>
        <w:t>per</w:t>
      </w:r>
      <w:r w:rsidR="00150B30">
        <w:rPr>
          <w:rFonts w:ascii="Arial" w:eastAsiaTheme="minorHAnsi" w:hAnsi="Arial" w:cs="Arial"/>
          <w:color w:val="000000"/>
        </w:rPr>
        <w:t>sonnes</w:t>
      </w:r>
      <w:r w:rsidR="006660DC" w:rsidRPr="00855D28">
        <w:rPr>
          <w:rFonts w:ascii="Arial" w:eastAsiaTheme="minorHAnsi" w:hAnsi="Arial" w:cs="Arial"/>
          <w:color w:val="000000"/>
        </w:rPr>
        <w:t xml:space="preserve"> </w:t>
      </w:r>
      <w:r w:rsidR="0021129E" w:rsidRPr="00855D28">
        <w:rPr>
          <w:rFonts w:ascii="Arial" w:eastAsiaTheme="minorHAnsi" w:hAnsi="Arial" w:cs="Arial"/>
          <w:color w:val="000000"/>
        </w:rPr>
        <w:t xml:space="preserve">représentant 2 </w:t>
      </w:r>
      <w:del w:id="55" w:author="Anael DELORME" w:date="2024-06-24T11:07:00Z">
        <w:r w:rsidR="001F249E" w:rsidDel="003F7552">
          <w:rPr>
            <w:rFonts w:ascii="Arial" w:eastAsiaTheme="minorHAnsi" w:hAnsi="Arial" w:cs="Arial"/>
            <w:color w:val="000000"/>
          </w:rPr>
          <w:delText>421</w:delText>
        </w:r>
        <w:r w:rsidR="006660DC" w:rsidRPr="00855D28" w:rsidDel="003F7552">
          <w:rPr>
            <w:rFonts w:ascii="Arial" w:eastAsiaTheme="minorHAnsi" w:hAnsi="Arial" w:cs="Arial"/>
            <w:color w:val="000000"/>
          </w:rPr>
          <w:delText xml:space="preserve"> </w:delText>
        </w:r>
      </w:del>
      <w:ins w:id="56" w:author="Anael DELORME" w:date="2024-06-24T11:07:00Z">
        <w:r w:rsidR="003F7552">
          <w:rPr>
            <w:rFonts w:ascii="Arial" w:eastAsiaTheme="minorHAnsi" w:hAnsi="Arial" w:cs="Arial"/>
            <w:color w:val="000000"/>
          </w:rPr>
          <w:t>544</w:t>
        </w:r>
        <w:r w:rsidR="003F7552" w:rsidRPr="00855D28">
          <w:rPr>
            <w:rFonts w:ascii="Arial" w:eastAsiaTheme="minorHAnsi" w:hAnsi="Arial" w:cs="Arial"/>
            <w:color w:val="000000"/>
          </w:rPr>
          <w:t xml:space="preserve"> </w:t>
        </w:r>
      </w:ins>
      <w:r w:rsidR="0021129E" w:rsidRPr="00855D28">
        <w:rPr>
          <w:rFonts w:ascii="Arial" w:eastAsiaTheme="minorHAnsi" w:hAnsi="Arial" w:cs="Arial"/>
          <w:color w:val="000000"/>
        </w:rPr>
        <w:t>équivalents-temps-plein.</w:t>
      </w:r>
      <w:bookmarkStart w:id="57" w:name="_GoBack"/>
      <w:bookmarkEnd w:id="57"/>
    </w:p>
    <w:p w14:paraId="08E154C8" w14:textId="477E40D7" w:rsidR="00855D28" w:rsidRDefault="00855D28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</w:p>
    <w:p w14:paraId="14C934B8" w14:textId="2FC24E35" w:rsidR="00566110" w:rsidRPr="00855D28" w:rsidRDefault="00566110" w:rsidP="0021129E">
      <w:pPr>
        <w:widowControl/>
        <w:adjustRightInd w:val="0"/>
        <w:spacing w:after="40" w:line="161" w:lineRule="atLeast"/>
        <w:jc w:val="both"/>
        <w:rPr>
          <w:rFonts w:ascii="Arial" w:eastAsiaTheme="minorHAnsi" w:hAnsi="Arial" w:cs="Arial"/>
          <w:color w:val="000000"/>
        </w:rPr>
      </w:pPr>
    </w:p>
    <w:sectPr w:rsidR="00566110" w:rsidRPr="0085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68E77" w14:textId="77777777" w:rsidR="00F20887" w:rsidRDefault="00F20887" w:rsidP="00457AA3">
      <w:r>
        <w:separator/>
      </w:r>
    </w:p>
  </w:endnote>
  <w:endnote w:type="continuationSeparator" w:id="0">
    <w:p w14:paraId="1C348F01" w14:textId="77777777" w:rsidR="00F20887" w:rsidRDefault="00F20887" w:rsidP="0045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9AD80" w14:textId="77777777" w:rsidR="00F20887" w:rsidRDefault="00F20887" w:rsidP="00457AA3">
      <w:r>
        <w:separator/>
      </w:r>
    </w:p>
  </w:footnote>
  <w:footnote w:type="continuationSeparator" w:id="0">
    <w:p w14:paraId="2EE12121" w14:textId="77777777" w:rsidR="00F20887" w:rsidRDefault="00F20887" w:rsidP="00457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C63C3"/>
    <w:multiLevelType w:val="hybridMultilevel"/>
    <w:tmpl w:val="A09E67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60706"/>
    <w:multiLevelType w:val="hybridMultilevel"/>
    <w:tmpl w:val="AD623418"/>
    <w:lvl w:ilvl="0" w:tplc="6204ABE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7247A7F"/>
    <w:multiLevelType w:val="hybridMultilevel"/>
    <w:tmpl w:val="E2E027F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el DELORME">
    <w15:presenceInfo w15:providerId="None" w15:userId="Anael DELOR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91"/>
    <w:rsid w:val="00005545"/>
    <w:rsid w:val="000425CA"/>
    <w:rsid w:val="00061D2B"/>
    <w:rsid w:val="00087528"/>
    <w:rsid w:val="000B07A6"/>
    <w:rsid w:val="000C34CF"/>
    <w:rsid w:val="000C4520"/>
    <w:rsid w:val="000C5C37"/>
    <w:rsid w:val="000D1EE9"/>
    <w:rsid w:val="000D1FDF"/>
    <w:rsid w:val="000D3D94"/>
    <w:rsid w:val="001046AB"/>
    <w:rsid w:val="00117ED5"/>
    <w:rsid w:val="00120E20"/>
    <w:rsid w:val="00122B27"/>
    <w:rsid w:val="00133B5C"/>
    <w:rsid w:val="00134D6A"/>
    <w:rsid w:val="0014000B"/>
    <w:rsid w:val="00150B30"/>
    <w:rsid w:val="00156ABF"/>
    <w:rsid w:val="0016087E"/>
    <w:rsid w:val="00165A66"/>
    <w:rsid w:val="00183A8C"/>
    <w:rsid w:val="001864B7"/>
    <w:rsid w:val="00190B6D"/>
    <w:rsid w:val="001A77CB"/>
    <w:rsid w:val="001C37F9"/>
    <w:rsid w:val="001E5E77"/>
    <w:rsid w:val="001F1071"/>
    <w:rsid w:val="001F249E"/>
    <w:rsid w:val="00204A8B"/>
    <w:rsid w:val="002052A6"/>
    <w:rsid w:val="0021129E"/>
    <w:rsid w:val="00242680"/>
    <w:rsid w:val="00276C24"/>
    <w:rsid w:val="00295AC3"/>
    <w:rsid w:val="002B4031"/>
    <w:rsid w:val="002B7663"/>
    <w:rsid w:val="002C5328"/>
    <w:rsid w:val="002C69A5"/>
    <w:rsid w:val="002E6EB1"/>
    <w:rsid w:val="002F1E50"/>
    <w:rsid w:val="002F5614"/>
    <w:rsid w:val="00325FE8"/>
    <w:rsid w:val="00330230"/>
    <w:rsid w:val="00330B14"/>
    <w:rsid w:val="0033505E"/>
    <w:rsid w:val="003448F2"/>
    <w:rsid w:val="00347201"/>
    <w:rsid w:val="00353026"/>
    <w:rsid w:val="00380AB7"/>
    <w:rsid w:val="00385701"/>
    <w:rsid w:val="00397615"/>
    <w:rsid w:val="003A00B6"/>
    <w:rsid w:val="003A1B15"/>
    <w:rsid w:val="003A25D0"/>
    <w:rsid w:val="003A59E0"/>
    <w:rsid w:val="003B6D51"/>
    <w:rsid w:val="003D1C3B"/>
    <w:rsid w:val="003E39D5"/>
    <w:rsid w:val="003E6690"/>
    <w:rsid w:val="003F7552"/>
    <w:rsid w:val="00437F8D"/>
    <w:rsid w:val="004475E3"/>
    <w:rsid w:val="00455234"/>
    <w:rsid w:val="00457AA3"/>
    <w:rsid w:val="00467F08"/>
    <w:rsid w:val="00473109"/>
    <w:rsid w:val="00474D08"/>
    <w:rsid w:val="004815F3"/>
    <w:rsid w:val="00487C0F"/>
    <w:rsid w:val="004A5462"/>
    <w:rsid w:val="004B2BE2"/>
    <w:rsid w:val="004B3314"/>
    <w:rsid w:val="004C4BA1"/>
    <w:rsid w:val="004C77BE"/>
    <w:rsid w:val="004D1FB9"/>
    <w:rsid w:val="004D7AE5"/>
    <w:rsid w:val="004F1920"/>
    <w:rsid w:val="00501E3C"/>
    <w:rsid w:val="005108EA"/>
    <w:rsid w:val="005129E1"/>
    <w:rsid w:val="005133DD"/>
    <w:rsid w:val="005141BF"/>
    <w:rsid w:val="005307C9"/>
    <w:rsid w:val="00545516"/>
    <w:rsid w:val="00551088"/>
    <w:rsid w:val="00565B05"/>
    <w:rsid w:val="00566110"/>
    <w:rsid w:val="005674F9"/>
    <w:rsid w:val="005719E1"/>
    <w:rsid w:val="00574621"/>
    <w:rsid w:val="00575AB7"/>
    <w:rsid w:val="00591E8F"/>
    <w:rsid w:val="005A6159"/>
    <w:rsid w:val="005B2FBD"/>
    <w:rsid w:val="005C78A5"/>
    <w:rsid w:val="005D516F"/>
    <w:rsid w:val="005D73D7"/>
    <w:rsid w:val="005E6E84"/>
    <w:rsid w:val="005F4346"/>
    <w:rsid w:val="00603E34"/>
    <w:rsid w:val="0060767B"/>
    <w:rsid w:val="0061026C"/>
    <w:rsid w:val="006362B4"/>
    <w:rsid w:val="00636EFE"/>
    <w:rsid w:val="00660BB8"/>
    <w:rsid w:val="00661B74"/>
    <w:rsid w:val="006660DC"/>
    <w:rsid w:val="006910E7"/>
    <w:rsid w:val="006A0D1D"/>
    <w:rsid w:val="006A1AD6"/>
    <w:rsid w:val="006C27BB"/>
    <w:rsid w:val="006C2DA9"/>
    <w:rsid w:val="006E7C91"/>
    <w:rsid w:val="006F4A84"/>
    <w:rsid w:val="006F545B"/>
    <w:rsid w:val="00730F51"/>
    <w:rsid w:val="00731C4C"/>
    <w:rsid w:val="007368BB"/>
    <w:rsid w:val="00746EF2"/>
    <w:rsid w:val="00754950"/>
    <w:rsid w:val="007606C7"/>
    <w:rsid w:val="00762385"/>
    <w:rsid w:val="00766754"/>
    <w:rsid w:val="00796ED7"/>
    <w:rsid w:val="007A30BD"/>
    <w:rsid w:val="007A3C31"/>
    <w:rsid w:val="007B397B"/>
    <w:rsid w:val="007C35BC"/>
    <w:rsid w:val="007F19AC"/>
    <w:rsid w:val="007F4A52"/>
    <w:rsid w:val="007F608C"/>
    <w:rsid w:val="00803F8D"/>
    <w:rsid w:val="00820145"/>
    <w:rsid w:val="00820C9C"/>
    <w:rsid w:val="00822E61"/>
    <w:rsid w:val="00833A58"/>
    <w:rsid w:val="00851B9F"/>
    <w:rsid w:val="00855D28"/>
    <w:rsid w:val="00860FF1"/>
    <w:rsid w:val="00881B1C"/>
    <w:rsid w:val="00890AA6"/>
    <w:rsid w:val="008923F5"/>
    <w:rsid w:val="008A1E37"/>
    <w:rsid w:val="008E5C28"/>
    <w:rsid w:val="009261E3"/>
    <w:rsid w:val="00956741"/>
    <w:rsid w:val="00963D95"/>
    <w:rsid w:val="0096496F"/>
    <w:rsid w:val="009662FE"/>
    <w:rsid w:val="0097001D"/>
    <w:rsid w:val="009A2AAC"/>
    <w:rsid w:val="009B0E95"/>
    <w:rsid w:val="009C5C62"/>
    <w:rsid w:val="009E7288"/>
    <w:rsid w:val="009E7FE1"/>
    <w:rsid w:val="009F1BB7"/>
    <w:rsid w:val="00A02C2B"/>
    <w:rsid w:val="00A21837"/>
    <w:rsid w:val="00A267F3"/>
    <w:rsid w:val="00A30C13"/>
    <w:rsid w:val="00A35E5B"/>
    <w:rsid w:val="00A362AF"/>
    <w:rsid w:val="00A47786"/>
    <w:rsid w:val="00A60223"/>
    <w:rsid w:val="00A6338A"/>
    <w:rsid w:val="00A63A0B"/>
    <w:rsid w:val="00A67A21"/>
    <w:rsid w:val="00A74FF7"/>
    <w:rsid w:val="00A82D87"/>
    <w:rsid w:val="00A9144C"/>
    <w:rsid w:val="00AA54F2"/>
    <w:rsid w:val="00AB4997"/>
    <w:rsid w:val="00AB566C"/>
    <w:rsid w:val="00AE669A"/>
    <w:rsid w:val="00AF48DB"/>
    <w:rsid w:val="00B037BA"/>
    <w:rsid w:val="00B1397A"/>
    <w:rsid w:val="00B20AB5"/>
    <w:rsid w:val="00B41562"/>
    <w:rsid w:val="00B5674C"/>
    <w:rsid w:val="00B70B66"/>
    <w:rsid w:val="00B713AC"/>
    <w:rsid w:val="00B865EE"/>
    <w:rsid w:val="00BA1A87"/>
    <w:rsid w:val="00BA74D8"/>
    <w:rsid w:val="00BD4828"/>
    <w:rsid w:val="00BE1117"/>
    <w:rsid w:val="00C01F03"/>
    <w:rsid w:val="00C275C8"/>
    <w:rsid w:val="00C35797"/>
    <w:rsid w:val="00C400E7"/>
    <w:rsid w:val="00C5404E"/>
    <w:rsid w:val="00C622FF"/>
    <w:rsid w:val="00C71AAD"/>
    <w:rsid w:val="00C87E7C"/>
    <w:rsid w:val="00C97D69"/>
    <w:rsid w:val="00CA3092"/>
    <w:rsid w:val="00CA537B"/>
    <w:rsid w:val="00CA62BA"/>
    <w:rsid w:val="00CC2264"/>
    <w:rsid w:val="00CC2AAD"/>
    <w:rsid w:val="00CC660E"/>
    <w:rsid w:val="00CD0520"/>
    <w:rsid w:val="00CE448C"/>
    <w:rsid w:val="00D01DE2"/>
    <w:rsid w:val="00D02FEB"/>
    <w:rsid w:val="00D11D66"/>
    <w:rsid w:val="00D12A31"/>
    <w:rsid w:val="00D146E4"/>
    <w:rsid w:val="00D20DBD"/>
    <w:rsid w:val="00D62FD6"/>
    <w:rsid w:val="00D8004A"/>
    <w:rsid w:val="00D835E6"/>
    <w:rsid w:val="00D8454E"/>
    <w:rsid w:val="00D846D7"/>
    <w:rsid w:val="00D9306F"/>
    <w:rsid w:val="00D96204"/>
    <w:rsid w:val="00DB1FBF"/>
    <w:rsid w:val="00DE11B9"/>
    <w:rsid w:val="00DF381B"/>
    <w:rsid w:val="00DF473B"/>
    <w:rsid w:val="00DF6D2B"/>
    <w:rsid w:val="00E00C3A"/>
    <w:rsid w:val="00E20CBA"/>
    <w:rsid w:val="00E21205"/>
    <w:rsid w:val="00E53211"/>
    <w:rsid w:val="00E547BC"/>
    <w:rsid w:val="00E63D1F"/>
    <w:rsid w:val="00E834DE"/>
    <w:rsid w:val="00EA60BF"/>
    <w:rsid w:val="00EB33E5"/>
    <w:rsid w:val="00ED0233"/>
    <w:rsid w:val="00ED75AE"/>
    <w:rsid w:val="00F030BE"/>
    <w:rsid w:val="00F134C0"/>
    <w:rsid w:val="00F16D32"/>
    <w:rsid w:val="00F20887"/>
    <w:rsid w:val="00F3473F"/>
    <w:rsid w:val="00F478AC"/>
    <w:rsid w:val="00F71A62"/>
    <w:rsid w:val="00F72142"/>
    <w:rsid w:val="00F77DE5"/>
    <w:rsid w:val="00F82F0F"/>
    <w:rsid w:val="00FB69D2"/>
    <w:rsid w:val="00FD0304"/>
    <w:rsid w:val="00FD119D"/>
    <w:rsid w:val="00FE0A26"/>
    <w:rsid w:val="00FE1BE7"/>
    <w:rsid w:val="00FE6FC8"/>
    <w:rsid w:val="00F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5E06"/>
  <w15:chartTrackingRefBased/>
  <w15:docId w15:val="{EC20B2B7-88CB-4A63-91BB-C74DAAAE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7201"/>
    <w:pPr>
      <w:widowControl w:val="0"/>
      <w:autoSpaceDE w:val="0"/>
      <w:autoSpaceDN w:val="0"/>
      <w:spacing w:after="0" w:line="240" w:lineRule="auto"/>
    </w:pPr>
    <w:rPr>
      <w:rFonts w:ascii="Marianne" w:eastAsia="Marianne" w:hAnsi="Marianne" w:cs="Marianne"/>
    </w:rPr>
  </w:style>
  <w:style w:type="paragraph" w:styleId="Titre1">
    <w:name w:val="heading 1"/>
    <w:basedOn w:val="Normal"/>
    <w:link w:val="Titre1Car"/>
    <w:uiPriority w:val="1"/>
    <w:qFormat/>
    <w:rsid w:val="00E20CBA"/>
    <w:pPr>
      <w:spacing w:before="100"/>
      <w:ind w:left="253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link w:val="Titre2Car"/>
    <w:uiPriority w:val="1"/>
    <w:qFormat/>
    <w:rsid w:val="00E20CBA"/>
    <w:pPr>
      <w:ind w:left="253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E20CBA"/>
    <w:rPr>
      <w:rFonts w:ascii="Marianne" w:eastAsia="Marianne" w:hAnsi="Marianne" w:cs="Marianne"/>
      <w:b/>
      <w:bCs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1"/>
    <w:rsid w:val="00E20CBA"/>
    <w:rPr>
      <w:rFonts w:ascii="Marianne" w:eastAsia="Marianne" w:hAnsi="Marianne" w:cs="Marianne"/>
      <w:b/>
      <w:bCs/>
      <w:sz w:val="18"/>
      <w:szCs w:val="18"/>
    </w:rPr>
  </w:style>
  <w:style w:type="paragraph" w:styleId="Corpsdetexte">
    <w:name w:val="Body Text"/>
    <w:basedOn w:val="Normal"/>
    <w:link w:val="CorpsdetexteCar"/>
    <w:uiPriority w:val="1"/>
    <w:qFormat/>
    <w:rsid w:val="00E20CBA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E20CBA"/>
    <w:rPr>
      <w:rFonts w:ascii="Marianne" w:eastAsia="Marianne" w:hAnsi="Marianne" w:cs="Marianne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CB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CBA"/>
    <w:rPr>
      <w:rFonts w:ascii="Segoe UI" w:eastAsia="Marianne" w:hAnsi="Segoe UI" w:cs="Segoe UI"/>
      <w:sz w:val="18"/>
      <w:szCs w:val="18"/>
    </w:rPr>
  </w:style>
  <w:style w:type="paragraph" w:styleId="Paragraphedeliste">
    <w:name w:val="List Paragraph"/>
    <w:basedOn w:val="Normal"/>
    <w:uiPriority w:val="1"/>
    <w:qFormat/>
    <w:rsid w:val="00E00C3A"/>
    <w:pPr>
      <w:ind w:left="409" w:hanging="121"/>
    </w:pPr>
  </w:style>
  <w:style w:type="paragraph" w:styleId="En-tte">
    <w:name w:val="header"/>
    <w:basedOn w:val="Normal"/>
    <w:link w:val="En-tteCar"/>
    <w:uiPriority w:val="99"/>
    <w:unhideWhenUsed/>
    <w:rsid w:val="00457AA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57AA3"/>
    <w:rPr>
      <w:rFonts w:ascii="Marianne" w:eastAsia="Marianne" w:hAnsi="Marianne" w:cs="Marianne"/>
    </w:rPr>
  </w:style>
  <w:style w:type="paragraph" w:styleId="Pieddepage">
    <w:name w:val="footer"/>
    <w:basedOn w:val="Normal"/>
    <w:link w:val="PieddepageCar"/>
    <w:uiPriority w:val="99"/>
    <w:unhideWhenUsed/>
    <w:rsid w:val="00457AA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7AA3"/>
    <w:rPr>
      <w:rFonts w:ascii="Marianne" w:eastAsia="Marianne" w:hAnsi="Marianne" w:cs="Marianne"/>
    </w:rPr>
  </w:style>
  <w:style w:type="paragraph" w:customStyle="1" w:styleId="Pa26">
    <w:name w:val="Pa26"/>
    <w:basedOn w:val="Normal"/>
    <w:next w:val="Normal"/>
    <w:uiPriority w:val="99"/>
    <w:rsid w:val="006C27BB"/>
    <w:pPr>
      <w:widowControl/>
      <w:adjustRightInd w:val="0"/>
      <w:spacing w:line="161" w:lineRule="atLeast"/>
    </w:pPr>
    <w:rPr>
      <w:rFonts w:eastAsiaTheme="minorHAnsi" w:cstheme="minorBidi"/>
      <w:sz w:val="24"/>
      <w:szCs w:val="24"/>
    </w:rPr>
  </w:style>
  <w:style w:type="character" w:customStyle="1" w:styleId="A13">
    <w:name w:val="A13"/>
    <w:uiPriority w:val="99"/>
    <w:rsid w:val="00C71AAD"/>
    <w:rPr>
      <w:rFonts w:cs="Marianne"/>
      <w:b/>
      <w:bCs/>
      <w:color w:val="ED6F15"/>
      <w:sz w:val="28"/>
      <w:szCs w:val="28"/>
    </w:rPr>
  </w:style>
  <w:style w:type="paragraph" w:customStyle="1" w:styleId="Pa5">
    <w:name w:val="Pa5"/>
    <w:basedOn w:val="Normal"/>
    <w:next w:val="Normal"/>
    <w:uiPriority w:val="99"/>
    <w:rsid w:val="00C71AAD"/>
    <w:pPr>
      <w:widowControl/>
      <w:adjustRightInd w:val="0"/>
      <w:spacing w:line="181" w:lineRule="atLeast"/>
    </w:pPr>
    <w:rPr>
      <w:rFonts w:eastAsiaTheme="minorHAnsi" w:cstheme="minorBidi"/>
      <w:sz w:val="24"/>
      <w:szCs w:val="24"/>
    </w:rPr>
  </w:style>
  <w:style w:type="paragraph" w:customStyle="1" w:styleId="Pa90">
    <w:name w:val="Pa90"/>
    <w:basedOn w:val="Normal"/>
    <w:next w:val="Normal"/>
    <w:uiPriority w:val="99"/>
    <w:rsid w:val="00822E61"/>
    <w:pPr>
      <w:widowControl/>
      <w:adjustRightInd w:val="0"/>
      <w:spacing w:line="161" w:lineRule="atLeast"/>
    </w:pPr>
    <w:rPr>
      <w:rFonts w:eastAsiaTheme="minorHAnsi" w:cstheme="minorBidi"/>
      <w:sz w:val="24"/>
      <w:szCs w:val="24"/>
    </w:rPr>
  </w:style>
  <w:style w:type="character" w:customStyle="1" w:styleId="A17">
    <w:name w:val="A17"/>
    <w:uiPriority w:val="99"/>
    <w:rsid w:val="001C37F9"/>
    <w:rPr>
      <w:rFonts w:cs="Marianne"/>
      <w:color w:val="000000"/>
      <w:sz w:val="9"/>
      <w:szCs w:val="9"/>
    </w:rPr>
  </w:style>
  <w:style w:type="paragraph" w:customStyle="1" w:styleId="Pa55">
    <w:name w:val="Pa55"/>
    <w:basedOn w:val="Normal"/>
    <w:next w:val="Normal"/>
    <w:uiPriority w:val="99"/>
    <w:rsid w:val="00467F08"/>
    <w:pPr>
      <w:widowControl/>
      <w:adjustRightInd w:val="0"/>
      <w:spacing w:line="221" w:lineRule="atLeast"/>
    </w:pPr>
    <w:rPr>
      <w:rFonts w:eastAsiaTheme="minorHAnsi" w:cstheme="minorBidi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A61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A615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A6159"/>
    <w:rPr>
      <w:rFonts w:ascii="Marianne" w:eastAsia="Marianne" w:hAnsi="Marianne" w:cs="Marianne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A61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A6159"/>
    <w:rPr>
      <w:rFonts w:ascii="Marianne" w:eastAsia="Marianne" w:hAnsi="Marianne" w:cs="Mariann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CCBA-30CF-499F-81B5-E04EEE19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l'Agriculture et de l'Alimentation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LOUCHE</dc:creator>
  <cp:keywords/>
  <dc:description/>
  <cp:lastModifiedBy>Anael DELORME</cp:lastModifiedBy>
  <cp:revision>19</cp:revision>
  <cp:lastPrinted>2023-07-06T13:46:00Z</cp:lastPrinted>
  <dcterms:created xsi:type="dcterms:W3CDTF">2023-06-13T09:01:00Z</dcterms:created>
  <dcterms:modified xsi:type="dcterms:W3CDTF">2024-06-24T09:07:00Z</dcterms:modified>
</cp:coreProperties>
</file>